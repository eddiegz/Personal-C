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DFC7" w14:textId="77777777" w:rsidR="00B47F89" w:rsidRDefault="00AF4516">
      <w:pPr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"https://www.youtube.com/watch?v=HU2i_xOu4gk" \h </w:instrText>
      </w:r>
      <w:r>
        <w:fldChar w:fldCharType="separate"/>
      </w:r>
      <w:r>
        <w:rPr>
          <w:color w:val="1155CC"/>
          <w:u w:val="single"/>
        </w:rPr>
        <w:t>https://www.youtube.com/watch?v=</w:t>
      </w:r>
      <w:r>
        <w:rPr>
          <w:color w:val="1155CC"/>
          <w:u w:val="single"/>
        </w:rPr>
        <w:fldChar w:fldCharType="end"/>
      </w:r>
      <w:commentRangeStart w:id="0"/>
      <w:r>
        <w:fldChar w:fldCharType="begin"/>
      </w:r>
      <w:r>
        <w:instrText xml:space="preserve"> HYPERLINK "https://www.youtube.com/watch?v=HU2i_xOu4gk" \h </w:instrText>
      </w:r>
      <w:r>
        <w:fldChar w:fldCharType="separate"/>
      </w:r>
      <w:r>
        <w:rPr>
          <w:color w:val="1155CC"/>
          <w:u w:val="single"/>
        </w:rPr>
        <w:t>HU2i_xOu4gk</w:t>
      </w:r>
      <w:r>
        <w:rPr>
          <w:color w:val="1155CC"/>
          <w:u w:val="single"/>
        </w:rPr>
        <w:fldChar w:fldCharType="end"/>
      </w:r>
      <w:commentRangeEnd w:id="0"/>
      <w:r>
        <w:commentReference w:id="0"/>
      </w:r>
    </w:p>
    <w:p w14:paraId="78359D4C" w14:textId="77777777" w:rsidR="00B47F89" w:rsidRDefault="00AF4516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nsolas" w:eastAsia="Consolas" w:hAnsi="Consolas" w:cs="Consolas"/>
          <w:color w:val="880000"/>
        </w:rPr>
        <w:t>//</w:t>
      </w:r>
      <w:r>
        <w:rPr>
          <w:rFonts w:ascii="Consolas" w:eastAsia="Consolas" w:hAnsi="Consolas" w:cs="Consolas"/>
          <w:color w:val="880000"/>
        </w:rPr>
        <w:t>g</w:t>
      </w:r>
      <w:r>
        <w:rPr>
          <w:rFonts w:ascii="Consolas" w:eastAsia="Consolas" w:hAnsi="Consolas" w:cs="Consolas"/>
          <w:color w:val="880000"/>
        </w:rPr>
        <w:t>ood shit</w:t>
      </w:r>
    </w:p>
    <w:p w14:paraId="3BE05BCE" w14:textId="77777777" w:rsidR="00B47F89" w:rsidRDefault="00B47F89">
      <w:pPr>
        <w:pBdr>
          <w:top w:val="nil"/>
          <w:left w:val="nil"/>
          <w:bottom w:val="nil"/>
          <w:right w:val="nil"/>
          <w:between w:val="nil"/>
        </w:pBdr>
      </w:pPr>
    </w:p>
    <w:p w14:paraId="292EB698" w14:textId="77777777" w:rsidR="00B47F89" w:rsidRDefault="00AF4516">
      <w:p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1155CC"/>
            <w:u w:val="single"/>
          </w:rPr>
          <w:t>http://clist.by/</w:t>
        </w:r>
      </w:hyperlink>
    </w:p>
    <w:p w14:paraId="001FA703" w14:textId="77777777" w:rsidR="00B47F89" w:rsidRDefault="00AF4516">
      <w:pPr>
        <w:pBdr>
          <w:top w:val="nil"/>
          <w:left w:val="nil"/>
          <w:bottom w:val="nil"/>
          <w:right w:val="nil"/>
          <w:between w:val="nil"/>
        </w:pBdr>
      </w:pPr>
      <w:r>
        <w:t>^^ALL UPCOMING CONTESTS</w:t>
      </w:r>
    </w:p>
    <w:p w14:paraId="5956BDA2" w14:textId="77777777" w:rsidR="00B47F89" w:rsidRDefault="00B47F8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3060"/>
        <w:gridCol w:w="2550"/>
        <w:gridCol w:w="2010"/>
      </w:tblGrid>
      <w:tr w:rsidR="00B47F89" w14:paraId="43717FF4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5DBBF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Contest/</w:t>
            </w:r>
            <w:r>
              <w:br/>
              <w:t>Site Name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2C31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2CBF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Format(may change)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3FCD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Country Origin</w:t>
            </w:r>
          </w:p>
        </w:tc>
      </w:tr>
      <w:tr w:rsidR="00B47F89" w14:paraId="6C976331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D5E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Codeforces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7529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http://codeforces.com/</w:t>
              </w:r>
            </w:hyperlink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8309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problems / 2 hours</w:t>
            </w:r>
          </w:p>
          <w:p w14:paraId="55629B47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Systests</w:t>
            </w:r>
            <w:proofErr w:type="spellEnd"/>
            <w:r>
              <w:t>/Hacking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D6AC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1"/>
            <w:commentRangeStart w:id="2"/>
            <w:r>
              <w:rPr>
                <w:noProof/>
              </w:rPr>
              <w:drawing>
                <wp:inline distT="114300" distB="114300" distL="114300" distR="114300" wp14:anchorId="716E6BD9" wp14:editId="342C62D6">
                  <wp:extent cx="1133475" cy="749300"/>
                  <wp:effectExtent l="0" t="0" r="0" b="0"/>
                  <wp:docPr id="24" name="image16.png" descr="800px-Flag_of_Russia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800px-Flag_of_Russia.svg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1"/>
            <w:r>
              <w:commentReference w:id="1"/>
            </w:r>
            <w:commentRangeEnd w:id="2"/>
            <w:r>
              <w:commentReference w:id="2"/>
            </w:r>
          </w:p>
        </w:tc>
      </w:tr>
      <w:tr w:rsidR="00B47F89" w14:paraId="4457B21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3F6C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Topcoder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C602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http://arena.topcoder.com</w:t>
              </w:r>
            </w:hyperlink>
          </w:p>
          <w:p w14:paraId="2F9F2846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CE57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problems / 1 hour</w:t>
            </w:r>
          </w:p>
          <w:p w14:paraId="237088F8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3" w:author="Plasmatic" w:date="2020-03-22T22:20:00Z">
              <w:r>
                <w:t xml:space="preserve">No feedback/Samples only + </w:t>
              </w:r>
            </w:ins>
            <w:del w:id="4" w:author="Plasmatic" w:date="2020-03-22T22:20:00Z">
              <w:r>
                <w:delText>Systests/</w:delText>
              </w:r>
            </w:del>
            <w:r>
              <w:t>Hacking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4FC3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5D88116" wp14:editId="7DDCFE8F">
                  <wp:extent cx="1133475" cy="596900"/>
                  <wp:effectExtent l="0" t="0" r="0" b="0"/>
                  <wp:docPr id="8" name="image5.png" descr="300px-Flag_of_the_United_States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300px-Flag_of_the_United_States.svg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89" w14:paraId="08468DAB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37A2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Atcoder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4307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http://atcoder.jp</w:t>
              </w:r>
            </w:hyperlink>
          </w:p>
          <w:p w14:paraId="77F04313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2072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problems / 100 minutes</w:t>
            </w:r>
            <w:r>
              <w:br/>
              <w:t>Live Feedback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88A9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5"/>
            <w:commentRangeStart w:id="6"/>
            <w:r>
              <w:rPr>
                <w:noProof/>
              </w:rPr>
              <w:drawing>
                <wp:inline distT="114300" distB="114300" distL="114300" distR="114300" wp14:anchorId="221E9E6D" wp14:editId="0BB0736C">
                  <wp:extent cx="1133475" cy="762000"/>
                  <wp:effectExtent l="0" t="0" r="0" b="0"/>
                  <wp:docPr id="7" name="image6.jpg" descr="japanese-flag-mediu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japanese-flag-medium.jp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5"/>
            <w:r>
              <w:commentReference w:id="5"/>
            </w:r>
            <w:commentRangeEnd w:id="6"/>
            <w:r>
              <w:commentReference w:id="6"/>
            </w:r>
          </w:p>
        </w:tc>
      </w:tr>
      <w:tr w:rsidR="00B47F89" w14:paraId="0B3AF566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9D89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USACO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3E06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http://usaco.org</w:t>
              </w:r>
            </w:hyperlink>
          </w:p>
          <w:p w14:paraId="277D614B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507E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Problems / 4 hours</w:t>
            </w:r>
            <w:r>
              <w:br/>
              <w:t>Live Feedback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A7DE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B48B614" wp14:editId="7F7DC772">
                  <wp:extent cx="1133475" cy="596900"/>
                  <wp:effectExtent l="0" t="0" r="0" b="0"/>
                  <wp:docPr id="12" name="image5.png" descr="300px-Flag_of_the_United_States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300px-Flag_of_the_United_States.svg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89" w14:paraId="581D62D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065F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COCI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4CD1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http://hsin.hr/coci</w:t>
              </w:r>
            </w:hyperlink>
          </w:p>
          <w:p w14:paraId="64B9D3C0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672F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Problems / 3 hours</w:t>
            </w:r>
            <w:r>
              <w:br/>
            </w:r>
            <w:ins w:id="7" w:author="Plasmatic" w:date="2020-03-22T22:20:00Z">
              <w:r>
                <w:t>No feedback/Samples only</w:t>
              </w:r>
            </w:ins>
            <w:del w:id="8" w:author="Plasmatic" w:date="2020-03-22T22:20:00Z">
              <w:r>
                <w:delText>Systests</w:delText>
              </w:r>
            </w:del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4845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7596ABC" wp14:editId="5C606DC2">
                  <wp:extent cx="1133475" cy="749300"/>
                  <wp:effectExtent l="0" t="0" r="0" b="0"/>
                  <wp:docPr id="14" name="image2.png" descr="158px-Civil_Ensign_of_Croatia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158px-Civil_Ensign_of_Croatia.svg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89" w14:paraId="4B2E95F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DCC0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Woburn Challenge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A67D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http://wcipeg.com</w:t>
              </w:r>
            </w:hyperlink>
          </w:p>
          <w:p w14:paraId="5A12E33F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A4DFED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>
              <w:r>
                <w:rPr>
                  <w:color w:val="1155CC"/>
                  <w:u w:val="single"/>
                </w:rPr>
                <w:t>http://woburnchallenge.com</w:t>
              </w:r>
            </w:hyperlink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3A20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Problems / 3 hours</w:t>
            </w:r>
            <w:r>
              <w:br/>
              <w:t>Live Feedback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ABDA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A5FA5E8" wp14:editId="426CADD7">
                  <wp:extent cx="1133475" cy="571500"/>
                  <wp:effectExtent l="0" t="0" r="0" b="0"/>
                  <wp:docPr id="16" name="image8.png" descr="1280px-Flag_of_Canada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1280px-Flag_of_Canada.svg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89" w14:paraId="54054B00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741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TLE and DMOPC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397E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>
                <w:rPr>
                  <w:color w:val="1155CC"/>
                  <w:u w:val="single"/>
                </w:rPr>
                <w:t>http://dmoj.ca</w:t>
              </w:r>
            </w:hyperlink>
            <w:r>
              <w:br/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91A7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Problems / 3 hours</w:t>
            </w:r>
            <w:r>
              <w:br/>
              <w:t xml:space="preserve">Partial </w:t>
            </w:r>
            <w:proofErr w:type="spellStart"/>
            <w:r>
              <w:t>Systests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AFAD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E55F4FC" wp14:editId="22A44642">
                  <wp:extent cx="1133475" cy="571500"/>
                  <wp:effectExtent l="0" t="0" r="0" b="0"/>
                  <wp:docPr id="6" name="image8.png" descr="1280px-Flag_of_Canada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1280px-Flag_of_Canada.svg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89" w14:paraId="4B820348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1FF4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Codechef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D57E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https://www.codechef.com/</w:t>
              </w:r>
            </w:hyperlink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C144B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37310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3281C3C" wp14:editId="04CFDD80">
                  <wp:extent cx="1133475" cy="762000"/>
                  <wp:effectExtent l="0" t="0" r="0" b="0"/>
                  <wp:docPr id="26" name="image18.png" descr="255px-Flag_of_India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255px-Flag_of_India.svg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89" w14:paraId="7429DEB0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AC29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Hackerrank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73EA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BBBD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1282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57137B7" wp14:editId="53733482">
                  <wp:extent cx="1133475" cy="596900"/>
                  <wp:effectExtent l="0" t="0" r="0" b="0"/>
                  <wp:docPr id="5" name="image5.png" descr="300px-Flag_of_the_United_States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300px-Flag_of_the_United_States.svg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89" w14:paraId="1835B781" w14:textId="77777777">
        <w:trPr>
          <w:trHeight w:val="5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0180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Kattis</w:t>
            </w:r>
            <w:proofErr w:type="spellEnd"/>
            <w:r>
              <w:t xml:space="preserve"> OJ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2CD9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3">
              <w:r>
                <w:rPr>
                  <w:color w:val="1155CC"/>
                  <w:u w:val="single"/>
                </w:rPr>
                <w:t>https://open.kattis.com/</w:t>
              </w:r>
            </w:hyperlink>
          </w:p>
          <w:p w14:paraId="67CC2DC9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77A0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F56A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5B22E94" wp14:editId="1FB1A4F5">
                  <wp:extent cx="1133475" cy="749300"/>
                  <wp:effectExtent l="0" t="0" r="0" b="0"/>
                  <wp:docPr id="13" name="image1.png" descr="1280px-Flag_of_Saudi_Arabia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1280px-Flag_of_Saudi_Arabia.svg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89" w14:paraId="7A84F96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9B17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UVA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A947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20687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114BA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D11FF86" wp14:editId="3684C48C">
                  <wp:extent cx="1133475" cy="596900"/>
                  <wp:effectExtent l="0" t="0" r="0" b="0"/>
                  <wp:docPr id="11" name="image5.png" descr="300px-Flag_of_the_United_States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300px-Flag_of_the_United_States.svg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9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89" w14:paraId="61122CD6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1DAB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SPOJ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1D30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7BC7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43C1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E74F4EB" wp14:editId="07E4AED8">
                  <wp:extent cx="1133475" cy="711200"/>
                  <wp:effectExtent l="0" t="0" r="0" b="0"/>
                  <wp:docPr id="29" name="image14.png" descr="640px-Flag_of_Poland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640px-Flag_of_Poland.svg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89" w14:paraId="0E777FBA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F2F9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Saratov State OJ(down</w:t>
            </w:r>
            <w:r>
              <w:rPr>
                <w:noProof/>
              </w:rPr>
              <w:drawing>
                <wp:inline distT="114300" distB="114300" distL="114300" distR="114300" wp14:anchorId="6B145548" wp14:editId="06188992">
                  <wp:extent cx="261938" cy="261938"/>
                  <wp:effectExtent l="0" t="0" r="0" b="0"/>
                  <wp:docPr id="10" name="image7.jpg" descr="heade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header.jpg"/>
                          <pic:cNvPicPr preferRelativeResize="0"/>
                        </pic:nvPicPr>
                        <pic:blipFill>
                          <a:blip r:embed="rId26"/>
                          <a:srcRect l="45544" r="7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8" cy="261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D25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7">
              <w:r>
                <w:rPr>
                  <w:color w:val="1155CC"/>
                  <w:u w:val="single"/>
                </w:rPr>
                <w:t>http://acm.sgu.ru/</w:t>
              </w:r>
            </w:hyperlink>
          </w:p>
          <w:p w14:paraId="58BB413E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855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Online Judge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326E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9"/>
            <w:commentRangeStart w:id="10"/>
            <w:r>
              <w:rPr>
                <w:noProof/>
              </w:rPr>
              <w:drawing>
                <wp:inline distT="114300" distB="114300" distL="114300" distR="114300" wp14:anchorId="7662546B" wp14:editId="354D776C">
                  <wp:extent cx="1133475" cy="749300"/>
                  <wp:effectExtent l="0" t="0" r="0" b="0"/>
                  <wp:docPr id="20" name="image16.png" descr="800px-Flag_of_Russia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800px-Flag_of_Russia.svg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74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  <w:commentRangeEnd w:id="10"/>
            <w:r>
              <w:commentReference w:id="10"/>
            </w:r>
          </w:p>
        </w:tc>
      </w:tr>
      <w:tr w:rsidR="00B47F89" w14:paraId="03EF36A2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CD47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 Academy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D3F0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8">
              <w:r>
                <w:rPr>
                  <w:color w:val="1155CC"/>
                  <w:u w:val="single"/>
                </w:rPr>
                <w:t>https://csacademy.com</w:t>
              </w:r>
            </w:hyperlink>
          </w:p>
          <w:p w14:paraId="69059266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48B2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Full feedback</w:t>
            </w:r>
          </w:p>
          <w:p w14:paraId="25C78EE3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Partial scoring on IOI style</w:t>
            </w:r>
          </w:p>
          <w:p w14:paraId="73C1531C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Dynamic scoring on CSA style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3F4C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7EB2919" wp14:editId="13948D22">
                  <wp:extent cx="1133475" cy="622300"/>
                  <wp:effectExtent l="0" t="0" r="0" b="0"/>
                  <wp:docPr id="2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F89" w14:paraId="14F8CFC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872C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11" w:author="Andrew Tang" w:date="2020-03-22T22:14:00Z">
              <w:r>
                <w:t>CSES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5DCD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12" w:author="Andrew Tang" w:date="2020-03-22T22:14:00Z">
              <w:r>
                <w:fldChar w:fldCharType="begin"/>
              </w:r>
              <w:r>
                <w:instrText>HYPERLINK "https://cses.fi/"</w:instrText>
              </w:r>
              <w:r>
                <w:fldChar w:fldCharType="separate"/>
              </w:r>
              <w:r>
                <w:t>https://cses.fi/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71DE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13" w:author="Andrew Tang" w:date="2020-03-22T22:14:00Z">
              <w:r>
                <w:t>BOI and Classical Problems</w:t>
              </w:r>
            </w:ins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16CF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14" w:author="Andrew Tang" w:date="2020-03-22T22:14:00Z">
              <w:r>
                <w:rPr>
                  <w:noProof/>
                </w:rPr>
                <w:drawing>
                  <wp:inline distT="114300" distB="114300" distL="114300" distR="114300" wp14:anchorId="44F71E4E" wp14:editId="57525EB7">
                    <wp:extent cx="1143000" cy="698500"/>
                    <wp:effectExtent l="0" t="0" r="0" b="0"/>
                    <wp:docPr id="30" name="image19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9.png"/>
                            <pic:cNvPicPr preferRelativeResize="0"/>
                          </pic:nvPicPr>
                          <pic:blipFill>
                            <a:blip r:embed="rId3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6985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422BACD3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D132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15" w:author="Kevin Cui" w:date="2020-03-23T02:00:00Z">
              <w:r>
                <w:t>OJUZ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4513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16" w:author="Kevin Cui" w:date="2020-03-23T02:00:00Z">
              <w:r>
                <w:fldChar w:fldCharType="begin"/>
              </w:r>
              <w:r>
                <w:instrText>HYPERLINK "https://oj.uz/"</w:instrText>
              </w:r>
              <w:r>
                <w:fldChar w:fldCharType="separate"/>
              </w:r>
              <w:r>
                <w:t>https://oj.uz/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E8E9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E18C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17" w:author="Kevin Cui" w:date="2020-03-23T02:01:00Z">
              <w:r>
                <w:rPr>
                  <w:noProof/>
                </w:rPr>
                <w:drawing>
                  <wp:inline distT="114300" distB="114300" distL="114300" distR="114300" wp14:anchorId="0E087E28" wp14:editId="76DC78AE">
                    <wp:extent cx="1143000" cy="762000"/>
                    <wp:effectExtent l="0" t="0" r="0" b="0"/>
                    <wp:docPr id="3" name="image9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3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7620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79F5E7D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E2E3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18" w:author="Kevin Cui" w:date="2020-03-23T02:02:00Z">
              <w:r>
                <w:t>UOJ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D5D7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19" w:author="Kevin Cui" w:date="2020-03-23T02:02:00Z">
              <w:r>
                <w:fldChar w:fldCharType="begin"/>
              </w:r>
              <w:r>
                <w:instrText>HYPERLINK "http://uoj.ac/"</w:instrText>
              </w:r>
              <w:r>
                <w:fldChar w:fldCharType="separate"/>
              </w:r>
              <w:r>
                <w:t>http://uoj.ac/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D557F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D269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20" w:author="Kevin Cui" w:date="2020-03-23T02:02:00Z">
              <w:r>
                <w:rPr>
                  <w:noProof/>
                </w:rPr>
                <w:drawing>
                  <wp:inline distT="114300" distB="114300" distL="114300" distR="114300" wp14:anchorId="030E953D" wp14:editId="617FF989">
                    <wp:extent cx="1143000" cy="762000"/>
                    <wp:effectExtent l="0" t="0" r="0" b="0"/>
                    <wp:docPr id="22" name="image13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3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7620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44FF22AE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6AA3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21" w:author="Kevin Cui" w:date="2020-03-23T02:03:00Z">
              <w:r>
                <w:t>POJ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E453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22" w:author="Kevin Cui" w:date="2020-03-23T02:03:00Z">
              <w:r>
                <w:fldChar w:fldCharType="begin"/>
              </w:r>
              <w:r>
                <w:instrText>HYPERLINK "http://poj.org/"</w:instrText>
              </w:r>
              <w:r>
                <w:fldChar w:fldCharType="separate"/>
              </w:r>
              <w:r>
                <w:t>http://poj.org/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40B0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4F11" w14:textId="77777777" w:rsidR="00B47F89" w:rsidRDefault="00AF4516" w:rsidP="00B47F89">
            <w:pPr>
              <w:widowControl w:val="0"/>
              <w:spacing w:line="240" w:lineRule="auto"/>
              <w:pPrChange w:id="23" w:author="Kevin Cui" w:date="2020-03-23T02:03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  <w:ins w:id="24" w:author="Kevin Cui" w:date="2020-03-23T02:03:00Z">
              <w:r>
                <w:rPr>
                  <w:noProof/>
                </w:rPr>
                <w:drawing>
                  <wp:inline distT="114300" distB="114300" distL="114300" distR="114300" wp14:anchorId="0594D557" wp14:editId="39C9298C">
                    <wp:extent cx="1143000" cy="762000"/>
                    <wp:effectExtent l="0" t="0" r="0" b="0"/>
                    <wp:docPr id="17" name="image13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3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7620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1424C4A4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4F72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25" w:author="Kevin Cui" w:date="2020-03-23T02:04:00Z">
              <w:r>
                <w:t>Aizu OJ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80E9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ins w:id="26" w:author="Kevin Cui" w:date="2020-03-23T02:04:00Z">
              <w:r>
                <w:fldChar w:fldCharType="begin"/>
              </w:r>
              <w:r>
                <w:instrText>HYPERLINK "http://judge.u-aizu.ac.jp/onlinejudge/"</w:instrText>
              </w:r>
              <w:r>
                <w:fldChar w:fldCharType="separate"/>
              </w:r>
              <w:r>
                <w:t>http://judge.u-aizu.ac.jp/onlinejudge/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42D5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DD90" w14:textId="77777777" w:rsidR="00B47F89" w:rsidRDefault="00AF4516" w:rsidP="00B47F89">
            <w:pPr>
              <w:widowControl w:val="0"/>
              <w:spacing w:line="240" w:lineRule="auto"/>
              <w:pPrChange w:id="27" w:author="Kevin Cui" w:date="2020-03-23T02:04:00Z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PrChange>
            </w:pPr>
            <w:commentRangeStart w:id="28"/>
            <w:commentRangeStart w:id="29"/>
            <w:ins w:id="30" w:author="Kevin Cui" w:date="2020-03-23T02:04:00Z">
              <w:r>
                <w:rPr>
                  <w:noProof/>
                </w:rPr>
                <w:drawing>
                  <wp:inline distT="114300" distB="114300" distL="114300" distR="114300" wp14:anchorId="754BA983" wp14:editId="72B2F5A1">
                    <wp:extent cx="1133475" cy="762000"/>
                    <wp:effectExtent l="0" t="0" r="0" b="0"/>
                    <wp:docPr id="23" name="image6.jpg" descr="japanese-flag-medium.jp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6.jpg" descr="japanese-flag-medium.jpg"/>
                            <pic:cNvPicPr preferRelativeResize="0"/>
                          </pic:nvPicPr>
                          <pic:blipFill>
                            <a:blip r:embed="rId1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33475" cy="7620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  <w:commentRangeEnd w:id="28"/>
            <w:r>
              <w:commentReference w:id="28"/>
            </w:r>
            <w:commentRangeEnd w:id="29"/>
            <w:r>
              <w:commentReference w:id="29"/>
            </w:r>
          </w:p>
        </w:tc>
      </w:tr>
      <w:tr w:rsidR="00B47F89" w14:paraId="4BE40AA3" w14:textId="77777777">
        <w:trPr>
          <w:ins w:id="31" w:author="Kevin Cui" w:date="2020-03-23T02:04:00Z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8DA2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2" w:author="Kevin Cui" w:date="2020-03-23T02:04:00Z"/>
              </w:rPr>
            </w:pPr>
            <w:proofErr w:type="spellStart"/>
            <w:ins w:id="33" w:author="Kevin Cui" w:date="2020-03-23T02:04:00Z">
              <w:r>
                <w:t>Szkopul</w:t>
              </w:r>
              <w:proofErr w:type="spellEnd"/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79B0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4" w:author="Kevin Cui" w:date="2020-03-23T02:04:00Z"/>
              </w:rPr>
            </w:pPr>
            <w:ins w:id="35" w:author="Kevin Cui" w:date="2020-03-23T02:04:00Z">
              <w:r>
                <w:fldChar w:fldCharType="begin"/>
              </w:r>
              <w:r>
                <w:instrText>HYPERLINK "https://szkopul.edu.pl/"</w:instrText>
              </w:r>
              <w:r>
                <w:fldChar w:fldCharType="separate"/>
              </w:r>
              <w:r>
                <w:t>https://szkopul.edu.pl/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15BF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36" w:author="Kevin Cui" w:date="2020-03-23T02:04:00Z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4529" w14:textId="77777777" w:rsidR="00B47F89" w:rsidRDefault="00AF4516">
            <w:pPr>
              <w:widowControl w:val="0"/>
              <w:spacing w:line="240" w:lineRule="auto"/>
              <w:rPr>
                <w:ins w:id="37" w:author="Kevin Cui" w:date="2020-03-23T02:04:00Z"/>
              </w:rPr>
            </w:pPr>
            <w:ins w:id="38" w:author="Kevin Cui" w:date="2020-03-23T02:04:00Z">
              <w:r>
                <w:rPr>
                  <w:noProof/>
                </w:rPr>
                <w:drawing>
                  <wp:inline distT="114300" distB="114300" distL="114300" distR="114300" wp14:anchorId="5686292F" wp14:editId="73E6C81D">
                    <wp:extent cx="1133475" cy="711200"/>
                    <wp:effectExtent l="0" t="0" r="0" b="0"/>
                    <wp:docPr id="2" name="image14.png" descr="640px-Flag_of_Poland.svg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4.png" descr="640px-Flag_of_Poland.svg.png"/>
                            <pic:cNvPicPr preferRelativeResize="0"/>
                          </pic:nvPicPr>
                          <pic:blipFill>
                            <a:blip r:embed="rId2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33475" cy="7112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4DAAD06A" w14:textId="77777777">
        <w:trPr>
          <w:ins w:id="39" w:author="Kevin Cui" w:date="2020-03-23T02:04:00Z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F9C4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0" w:author="Kevin Cui" w:date="2020-03-23T02:04:00Z"/>
              </w:rPr>
            </w:pPr>
            <w:ins w:id="41" w:author="Kevin Cui" w:date="2020-03-23T02:04:00Z">
              <w:r>
                <w:t>HKOI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92EA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2" w:author="Kevin Cui" w:date="2020-03-23T02:04:00Z"/>
              </w:rPr>
            </w:pPr>
            <w:ins w:id="43" w:author="Kevin Cui" w:date="2020-03-23T02:04:00Z">
              <w:r>
                <w:fldChar w:fldCharType="begin"/>
              </w:r>
              <w:r>
                <w:instrText>HYPERLINK "https://judge.hkoi.org/login"</w:instrText>
              </w:r>
              <w:r>
                <w:fldChar w:fldCharType="separate"/>
              </w:r>
              <w:r>
                <w:t>https://judge.hkoi.org/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1C7B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4" w:author="Kevin Cui" w:date="2020-03-23T02:04:00Z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9618" w14:textId="77777777" w:rsidR="00B47F89" w:rsidRDefault="00AF4516">
            <w:pPr>
              <w:widowControl w:val="0"/>
              <w:spacing w:line="240" w:lineRule="auto"/>
              <w:rPr>
                <w:ins w:id="45" w:author="Kevin Cui" w:date="2020-03-23T02:04:00Z"/>
              </w:rPr>
            </w:pPr>
            <w:ins w:id="46" w:author="Kevin Cui" w:date="2020-03-23T02:04:00Z">
              <w:r>
                <w:rPr>
                  <w:noProof/>
                </w:rPr>
                <w:drawing>
                  <wp:inline distT="114300" distB="114300" distL="114300" distR="114300" wp14:anchorId="7797EAC8" wp14:editId="1A16EA61">
                    <wp:extent cx="1143000" cy="762000"/>
                    <wp:effectExtent l="0" t="0" r="0" b="0"/>
                    <wp:docPr id="4" name="image3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33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7620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4A1C6E66" w14:textId="77777777">
        <w:trPr>
          <w:ins w:id="47" w:author="Kevin Cui" w:date="2020-03-23T02:04:00Z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471A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48" w:author="Kevin Cui" w:date="2020-03-23T02:04:00Z"/>
              </w:rPr>
            </w:pPr>
            <w:ins w:id="49" w:author="Kevin Cui" w:date="2020-03-23T02:04:00Z">
              <w:r>
                <w:t>SoftUni Judge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8D0E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0" w:author="Kevin Cui" w:date="2020-03-23T02:04:00Z"/>
              </w:rPr>
            </w:pPr>
            <w:ins w:id="51" w:author="Kevin Cui" w:date="2020-03-23T02:04:00Z">
              <w:r>
                <w:fldChar w:fldCharType="begin"/>
              </w:r>
              <w:r>
                <w:instrText>HYPERLINK "https://judge.softuni.bg/"</w:instrText>
              </w:r>
              <w:r>
                <w:fldChar w:fldCharType="separate"/>
              </w:r>
              <w:r>
                <w:t>https://judge.softuni.bg/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3F68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2" w:author="Kevin Cui" w:date="2020-03-23T02:04:00Z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5337" w14:textId="77777777" w:rsidR="00B47F89" w:rsidRDefault="00AF4516">
            <w:pPr>
              <w:widowControl w:val="0"/>
              <w:spacing w:line="240" w:lineRule="auto"/>
              <w:rPr>
                <w:ins w:id="53" w:author="Kevin Cui" w:date="2020-03-23T02:04:00Z"/>
              </w:rPr>
            </w:pPr>
            <w:ins w:id="54" w:author="Kevin Cui" w:date="2020-03-23T02:04:00Z">
              <w:r>
                <w:rPr>
                  <w:noProof/>
                </w:rPr>
                <w:drawing>
                  <wp:inline distT="114300" distB="114300" distL="114300" distR="114300" wp14:anchorId="7C2A381E" wp14:editId="7AB7CF88">
                    <wp:extent cx="1143000" cy="685800"/>
                    <wp:effectExtent l="0" t="0" r="0" b="0"/>
                    <wp:docPr id="21" name="image15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3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6858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5F49F9BF" w14:textId="77777777">
        <w:trPr>
          <w:ins w:id="55" w:author="Kevin Cui" w:date="2020-03-23T02:04:00Z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1DFD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6" w:author="Kevin Cui" w:date="2020-03-23T02:04:00Z"/>
              </w:rPr>
            </w:pPr>
            <w:ins w:id="57" w:author="Kevin Cui" w:date="2020-03-23T02:04:00Z">
              <w:r>
                <w:t>PandaOJ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5211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58" w:author="Kevin Cui" w:date="2020-03-23T02:04:00Z"/>
              </w:rPr>
            </w:pPr>
            <w:ins w:id="59" w:author="Kevin Cui" w:date="2020-03-23T02:04:00Z">
              <w:r>
                <w:fldChar w:fldCharType="begin"/>
              </w:r>
              <w:r>
                <w:instrText>HYPERLINK "https://pandaoj.com/problems"</w:instrText>
              </w:r>
              <w:r>
                <w:fldChar w:fldCharType="separate"/>
              </w:r>
              <w:r>
                <w:t>https://pandaoj.com/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4A3E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60" w:author="Kevin Cui" w:date="2020-03-23T02:04:00Z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EDDC" w14:textId="77777777" w:rsidR="00B47F89" w:rsidRDefault="00AF4516">
            <w:pPr>
              <w:widowControl w:val="0"/>
              <w:spacing w:line="240" w:lineRule="auto"/>
              <w:rPr>
                <w:ins w:id="61" w:author="Kevin Cui" w:date="2020-03-23T02:04:00Z"/>
              </w:rPr>
            </w:pPr>
            <w:ins w:id="62" w:author="Kevin Cui" w:date="2020-03-23T02:04:00Z">
              <w:r>
                <w:rPr>
                  <w:noProof/>
                </w:rPr>
                <w:drawing>
                  <wp:inline distT="114300" distB="114300" distL="114300" distR="114300" wp14:anchorId="78A17F53" wp14:editId="669E9B25">
                    <wp:extent cx="1143000" cy="762000"/>
                    <wp:effectExtent l="0" t="0" r="0" b="0"/>
                    <wp:docPr id="15" name="image10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0.png"/>
                            <pic:cNvPicPr preferRelativeResize="0"/>
                          </pic:nvPicPr>
                          <pic:blipFill>
                            <a:blip r:embed="rId35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7620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009FC4D3" w14:textId="77777777">
        <w:trPr>
          <w:ins w:id="63" w:author="Kevin Cui" w:date="2020-03-23T02:04:00Z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F2A6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64" w:author="Kevin Cui" w:date="2020-03-23T02:04:00Z"/>
              </w:rPr>
            </w:pPr>
            <w:proofErr w:type="spellStart"/>
            <w:ins w:id="65" w:author="Kevin Cui" w:date="2020-03-23T02:04:00Z">
              <w:r>
                <w:t>Timus</w:t>
              </w:r>
              <w:proofErr w:type="spellEnd"/>
              <w:r>
                <w:t xml:space="preserve"> OJ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911C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66" w:author="Kevin Cui" w:date="2020-03-23T02:04:00Z"/>
              </w:rPr>
            </w:pPr>
            <w:ins w:id="67" w:author="Kevin Cui" w:date="2020-03-23T02:04:00Z">
              <w:r>
                <w:fldChar w:fldCharType="begin"/>
              </w:r>
              <w:r>
                <w:instrText>HYPERLINK "https://acm.timus.ru/"</w:instrText>
              </w:r>
              <w:r>
                <w:fldChar w:fldCharType="separate"/>
              </w:r>
              <w:r>
                <w:t>https://acm.timus.ru/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D1F7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68" w:author="Kevin Cui" w:date="2020-03-23T02:04:00Z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AEB2" w14:textId="77777777" w:rsidR="00B47F89" w:rsidRDefault="00AF4516">
            <w:pPr>
              <w:widowControl w:val="0"/>
              <w:spacing w:line="240" w:lineRule="auto"/>
              <w:rPr>
                <w:ins w:id="69" w:author="Kevin Cui" w:date="2020-03-23T02:04:00Z"/>
              </w:rPr>
            </w:pPr>
            <w:commentRangeStart w:id="70"/>
            <w:commentRangeStart w:id="71"/>
            <w:ins w:id="72" w:author="Kevin Cui" w:date="2020-03-23T02:04:00Z">
              <w:r>
                <w:rPr>
                  <w:noProof/>
                </w:rPr>
                <w:drawing>
                  <wp:inline distT="114300" distB="114300" distL="114300" distR="114300" wp14:anchorId="6DB2CE5A" wp14:editId="7FA352D2">
                    <wp:extent cx="1133475" cy="749300"/>
                    <wp:effectExtent l="0" t="0" r="0" b="0"/>
                    <wp:docPr id="19" name="image16.png" descr="800px-Flag_of_Russia.svg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6.png" descr="800px-Flag_of_Russia.svg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33475" cy="7493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commentRangeEnd w:id="70"/>
              <w:r>
                <w:commentReference w:id="70"/>
              </w:r>
              <w:commentRangeEnd w:id="71"/>
              <w:r>
                <w:commentReference w:id="71"/>
              </w:r>
            </w:ins>
          </w:p>
        </w:tc>
      </w:tr>
      <w:tr w:rsidR="00B47F89" w14:paraId="23EB2559" w14:textId="77777777">
        <w:trPr>
          <w:ins w:id="73" w:author="Kevin Cui" w:date="2020-03-23T02:04:00Z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842F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74" w:author="Kevin Cui" w:date="2020-03-23T02:04:00Z"/>
              </w:rPr>
            </w:pPr>
            <w:ins w:id="75" w:author="Kevin Cui" w:date="2020-03-23T02:04:00Z">
              <w:r>
                <w:t>BIO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506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76" w:author="Kevin Cui" w:date="2020-03-23T02:04:00Z"/>
              </w:rPr>
            </w:pPr>
            <w:ins w:id="77" w:author="Kevin Cui" w:date="2020-03-23T02:04:00Z">
              <w:r>
                <w:fldChar w:fldCharType="begin"/>
              </w:r>
              <w:r>
                <w:instrText>HYPERLINK "https://www.olympiad.org.uk/"</w:instrText>
              </w:r>
              <w:r>
                <w:fldChar w:fldCharType="separate"/>
              </w:r>
              <w:r>
                <w:t>https://www.olympiad.org.uk/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8420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78" w:author="Kevin Cui" w:date="2020-03-23T02:04:00Z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B929" w14:textId="77777777" w:rsidR="00B47F89" w:rsidRDefault="00AF4516">
            <w:pPr>
              <w:widowControl w:val="0"/>
              <w:spacing w:line="240" w:lineRule="auto"/>
              <w:rPr>
                <w:ins w:id="79" w:author="Kevin Cui" w:date="2020-03-23T02:04:00Z"/>
              </w:rPr>
            </w:pPr>
            <w:ins w:id="80" w:author="Kevin Cui" w:date="2020-03-23T02:04:00Z">
              <w:r>
                <w:rPr>
                  <w:noProof/>
                </w:rPr>
                <w:drawing>
                  <wp:inline distT="114300" distB="114300" distL="114300" distR="114300" wp14:anchorId="37AD3382" wp14:editId="0A9DC764">
                    <wp:extent cx="1143000" cy="571500"/>
                    <wp:effectExtent l="0" t="0" r="0" b="0"/>
                    <wp:docPr id="9" name="image4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3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5715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712EBC03" w14:textId="77777777">
        <w:trPr>
          <w:ins w:id="81" w:author="Kevin Cui" w:date="2020-03-23T02:04:00Z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9DCD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82" w:author="Kevin Cui" w:date="2020-03-23T02:04:00Z"/>
              </w:rPr>
            </w:pPr>
            <w:ins w:id="83" w:author="Kevin Cui" w:date="2020-03-23T02:04:00Z">
              <w:r>
                <w:t>URI OJ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8C7A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84" w:author="Kevin Cui" w:date="2020-03-23T02:04:00Z"/>
              </w:rPr>
            </w:pPr>
            <w:ins w:id="85" w:author="Kevin Cui" w:date="2020-03-23T02:04:00Z">
              <w:r>
                <w:fldChar w:fldCharType="begin"/>
              </w:r>
              <w:r>
                <w:instrText>HYPERLINK "https://www.urionlinejudge.com.br/judge/en/login"</w:instrText>
              </w:r>
              <w:r>
                <w:fldChar w:fldCharType="separate"/>
              </w:r>
              <w:r>
                <w:t>https://www.urionlinejudge.com.br/judge/en/login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F757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86" w:author="Kevin Cui" w:date="2020-03-23T02:04:00Z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A857" w14:textId="77777777" w:rsidR="00B47F89" w:rsidRDefault="00AF4516">
            <w:pPr>
              <w:widowControl w:val="0"/>
              <w:spacing w:line="240" w:lineRule="auto"/>
              <w:rPr>
                <w:ins w:id="87" w:author="Kevin Cui" w:date="2020-03-23T02:04:00Z"/>
              </w:rPr>
            </w:pPr>
            <w:ins w:id="88" w:author="Kevin Cui" w:date="2020-03-23T02:04:00Z">
              <w:r>
                <w:rPr>
                  <w:noProof/>
                </w:rPr>
                <w:drawing>
                  <wp:inline distT="114300" distB="114300" distL="114300" distR="114300" wp14:anchorId="61F6ED8A" wp14:editId="5903B966">
                    <wp:extent cx="1143000" cy="800100"/>
                    <wp:effectExtent l="0" t="0" r="0" b="0"/>
                    <wp:docPr id="18" name="image1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2.png"/>
                            <pic:cNvPicPr preferRelativeResize="0"/>
                          </pic:nvPicPr>
                          <pic:blipFill>
                            <a:blip r:embed="rId3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8001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12A0860C" w14:textId="77777777">
        <w:trPr>
          <w:ins w:id="89" w:author="Kevin Cui" w:date="2020-03-23T02:04:00Z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B7F3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90" w:author="Kevin Cui" w:date="2020-03-23T02:04:00Z"/>
              </w:rPr>
            </w:pPr>
            <w:ins w:id="91" w:author="Kevin Cui" w:date="2020-03-23T02:04:00Z">
              <w:r>
                <w:t>AMT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BEAC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92" w:author="Kevin Cui" w:date="2020-03-23T02:04:00Z"/>
              </w:rPr>
            </w:pPr>
            <w:ins w:id="93" w:author="Kevin Cui" w:date="2020-03-23T02:04:00Z">
              <w:r>
                <w:fldChar w:fldCharType="begin"/>
              </w:r>
              <w:r>
                <w:instrText>HYPERLINK "http://orac.amt.edu.au/"</w:instrText>
              </w:r>
              <w:r>
                <w:fldChar w:fldCharType="separate"/>
              </w:r>
              <w:r>
                <w:t>http://orac.amt.edu.au/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7458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94" w:author="Kevin Cui" w:date="2020-03-23T02:04:00Z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4616" w14:textId="77777777" w:rsidR="00B47F89" w:rsidRDefault="00AF4516">
            <w:pPr>
              <w:widowControl w:val="0"/>
              <w:spacing w:line="240" w:lineRule="auto"/>
              <w:rPr>
                <w:ins w:id="95" w:author="Kevin Cui" w:date="2020-03-23T02:04:00Z"/>
              </w:rPr>
            </w:pPr>
            <w:ins w:id="96" w:author="Kevin Cui" w:date="2020-03-23T02:04:00Z">
              <w:r>
                <w:rPr>
                  <w:noProof/>
                </w:rPr>
                <w:drawing>
                  <wp:inline distT="114300" distB="114300" distL="114300" distR="114300" wp14:anchorId="7EEC57F7" wp14:editId="4BF79DBC">
                    <wp:extent cx="1143000" cy="571500"/>
                    <wp:effectExtent l="0" t="0" r="0" b="0"/>
                    <wp:docPr id="28" name="image2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1.png"/>
                            <pic:cNvPicPr preferRelativeResize="0"/>
                          </pic:nvPicPr>
                          <pic:blipFill>
                            <a:blip r:embed="rId3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5715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0EDB266A" w14:textId="77777777">
        <w:trPr>
          <w:ins w:id="97" w:author="Kevin Cui" w:date="2020-03-23T02:04:00Z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3BD9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98" w:author="Kevin Cui" w:date="2020-03-23T02:04:00Z"/>
              </w:rPr>
            </w:pPr>
            <w:ins w:id="99" w:author="Kevin Cui" w:date="2020-03-23T02:04:00Z">
              <w:r>
                <w:t>Light OJ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C43B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00" w:author="Kevin Cui" w:date="2020-03-23T02:04:00Z"/>
              </w:rPr>
            </w:pPr>
            <w:ins w:id="101" w:author="Kevin Cui" w:date="2020-03-23T02:04:00Z">
              <w:r>
                <w:fldChar w:fldCharType="begin"/>
              </w:r>
              <w:r>
                <w:instrText>HYPERLINK "http://lightoj.com/login_main.php"</w:instrText>
              </w:r>
              <w:r>
                <w:fldChar w:fldCharType="separate"/>
              </w:r>
              <w:r>
                <w:t>http://lightoj.com/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E174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02" w:author="Kevin Cui" w:date="2020-03-23T02:04:00Z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E6B3" w14:textId="77777777" w:rsidR="00B47F89" w:rsidRDefault="00AF4516">
            <w:pPr>
              <w:widowControl w:val="0"/>
              <w:spacing w:line="240" w:lineRule="auto"/>
              <w:rPr>
                <w:ins w:id="103" w:author="Kevin Cui" w:date="2020-03-23T02:04:00Z"/>
              </w:rPr>
            </w:pPr>
            <w:ins w:id="104" w:author="Kevin Cui" w:date="2020-03-23T02:04:00Z">
              <w:r>
                <w:rPr>
                  <w:noProof/>
                </w:rPr>
                <w:drawing>
                  <wp:inline distT="114300" distB="114300" distL="114300" distR="114300" wp14:anchorId="756B0AA3" wp14:editId="26840B26">
                    <wp:extent cx="1143000" cy="685800"/>
                    <wp:effectExtent l="0" t="0" r="0" b="0"/>
                    <wp:docPr id="1" name="image1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3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6858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B47F89" w14:paraId="49633A13" w14:textId="77777777">
        <w:trPr>
          <w:ins w:id="105" w:author="Kevin Cui" w:date="2020-03-23T02:04:00Z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6BA1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06" w:author="Kevin Cui" w:date="2020-03-23T02:04:00Z"/>
              </w:rPr>
            </w:pPr>
            <w:ins w:id="107" w:author="Kevin Cui" w:date="2020-03-23T02:04:00Z">
              <w:r>
                <w:t>omegaUp</w:t>
              </w:r>
            </w:ins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BF08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08" w:author="Kevin Cui" w:date="2020-03-23T02:04:00Z"/>
              </w:rPr>
            </w:pPr>
            <w:ins w:id="109" w:author="Kevin Cui" w:date="2020-03-23T02:04:00Z">
              <w:r>
                <w:fldChar w:fldCharType="begin"/>
              </w:r>
              <w:r>
                <w:instrText>HYPERLINK "https://omegaup.com/"</w:instrText>
              </w:r>
              <w:r>
                <w:fldChar w:fldCharType="separate"/>
              </w:r>
              <w:r>
                <w:t>https://omegaup.com/</w:t>
              </w:r>
              <w:r>
                <w:fldChar w:fldCharType="end"/>
              </w:r>
            </w:ins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B4A95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110" w:author="Kevin Cui" w:date="2020-03-23T02:04:00Z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434" w14:textId="77777777" w:rsidR="00B47F89" w:rsidRDefault="00AF4516">
            <w:pPr>
              <w:widowControl w:val="0"/>
              <w:spacing w:line="240" w:lineRule="auto"/>
              <w:rPr>
                <w:ins w:id="111" w:author="Kevin Cui" w:date="2020-03-23T02:04:00Z"/>
              </w:rPr>
            </w:pPr>
            <w:ins w:id="112" w:author="Kevin Cui" w:date="2020-03-23T02:04:00Z">
              <w:r>
                <w:rPr>
                  <w:noProof/>
                </w:rPr>
                <w:drawing>
                  <wp:inline distT="114300" distB="114300" distL="114300" distR="114300" wp14:anchorId="32AC7511" wp14:editId="1D13D2DD">
                    <wp:extent cx="1143000" cy="647700"/>
                    <wp:effectExtent l="0" t="0" r="0" b="0"/>
                    <wp:docPr id="25" name="image20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0.png"/>
                            <pic:cNvPicPr preferRelativeResize="0"/>
                          </pic:nvPicPr>
                          <pic:blipFill>
                            <a:blip r:embed="rId4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43000" cy="6477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7EB7B60D" w14:textId="77777777" w:rsidR="00B47F89" w:rsidRDefault="00B47F89">
      <w:pPr>
        <w:pBdr>
          <w:top w:val="nil"/>
          <w:left w:val="nil"/>
          <w:bottom w:val="nil"/>
          <w:right w:val="nil"/>
          <w:between w:val="nil"/>
        </w:pBdr>
      </w:pPr>
    </w:p>
    <w:p w14:paraId="68D0180A" w14:textId="77777777" w:rsidR="00B47F89" w:rsidRDefault="00AF4516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Leet</w:t>
      </w:r>
      <w:r>
        <w:t>code</w:t>
      </w:r>
      <w:proofErr w:type="spellEnd"/>
      <w:r>
        <w:t xml:space="preserve"> (idk its mostly for scrubs who can’t pass interviews) (</w:t>
      </w:r>
      <w:proofErr w:type="spellStart"/>
      <w:r>
        <w:t>Leetcode</w:t>
      </w:r>
      <w:proofErr w:type="spellEnd"/>
      <w:r>
        <w:t xml:space="preserve"> also charges money for harder problems, kill it with fire)</w:t>
      </w:r>
    </w:p>
    <w:p w14:paraId="123739A3" w14:textId="77777777" w:rsidR="00B47F89" w:rsidRDefault="00B47F89">
      <w:pPr>
        <w:pBdr>
          <w:top w:val="nil"/>
          <w:left w:val="nil"/>
          <w:bottom w:val="nil"/>
          <w:right w:val="nil"/>
          <w:between w:val="nil"/>
        </w:pBdr>
      </w:pPr>
    </w:p>
    <w:p w14:paraId="6BAADB4F" w14:textId="77777777" w:rsidR="00B47F89" w:rsidRDefault="00AF4516">
      <w:pPr>
        <w:pBdr>
          <w:top w:val="nil"/>
          <w:left w:val="nil"/>
          <w:bottom w:val="nil"/>
          <w:right w:val="nil"/>
          <w:between w:val="nil"/>
        </w:pBdr>
      </w:pPr>
      <w:r>
        <w:t>SEASONAL CONTESTS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47F89" w14:paraId="23CBD97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4F47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Contest / site 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07B9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0F23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7DC4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format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B00D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113"/>
            <w:r>
              <w:t>Country of origin</w:t>
            </w:r>
            <w:commentRangeEnd w:id="113"/>
            <w:r>
              <w:commentReference w:id="113"/>
            </w:r>
          </w:p>
        </w:tc>
      </w:tr>
      <w:tr w:rsidR="00B47F89" w14:paraId="00072DEF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4010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Google Code Jam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93BC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41">
              <w:r>
                <w:rPr>
                  <w:color w:val="1155CC"/>
                  <w:u w:val="single"/>
                </w:rPr>
                <w:t>https://code.google.com/codejam/</w:t>
              </w:r>
            </w:hyperlink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58AE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April 7 is qualifier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ECB2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2835" w14:textId="77777777" w:rsidR="00B47F89" w:rsidRDefault="00AF4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Google country</w:t>
            </w:r>
          </w:p>
        </w:tc>
      </w:tr>
      <w:tr w:rsidR="00B47F89" w14:paraId="4B925DE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D18A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58F4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4422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AEBB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28BA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47F89" w14:paraId="0501391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79BF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7BA4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0198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F4D8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C707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47F89" w14:paraId="66598A77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60F5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478F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0765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B4B6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903E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47F89" w14:paraId="3D685299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DF75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5861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6904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87F5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A31C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47F89" w14:paraId="5F45669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80EF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A5C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76B9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861A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66B0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47F89" w14:paraId="4D68C00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D9F7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93ED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B19A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5E39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A586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47F89" w14:paraId="1EBAAB5D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C794E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8338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EC09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F64D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CA6D" w14:textId="77777777" w:rsidR="00B47F89" w:rsidRDefault="00B47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A4CDAAF" w14:textId="77777777" w:rsidR="00B47F89" w:rsidRDefault="00B47F89"/>
    <w:sectPr w:rsidR="00B47F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vid Shen" w:date="2020-03-24T04:05:00Z" w:initials="">
    <w:p w14:paraId="1C8D18EB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why</w:t>
      </w:r>
    </w:p>
  </w:comment>
  <w:comment w:id="1" w:author="Victor" w:date="2017-01-16T00:28:00Z" w:initials="">
    <w:p w14:paraId="6C019E6C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russia looks weird on white too</w:t>
      </w:r>
    </w:p>
  </w:comment>
  <w:comment w:id="2" w:author="Joey Yu" w:date="2017-01-16T00:30:00Z" w:initials="">
    <w:p w14:paraId="15279823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polish flag is worse</w:t>
      </w:r>
    </w:p>
  </w:comment>
  <w:comment w:id="5" w:author="Joey Yu" w:date="2017-01-16T00:21:00Z" w:initials="">
    <w:p w14:paraId="2B0436C8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lmao the worst flag to put on a white background</w:t>
      </w:r>
    </w:p>
  </w:comment>
  <w:comment w:id="6" w:author="Joey Yu" w:date="2017-01-16T00:21:00Z" w:initials="">
    <w:p w14:paraId="5BB655BF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nice commenting on it gives it a border</w:t>
      </w:r>
    </w:p>
  </w:comment>
  <w:comment w:id="9" w:author="Victor" w:date="2017-01-16T00:28:00Z" w:initials="">
    <w:p w14:paraId="7D0457F9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russia looks weird on white too</w:t>
      </w:r>
    </w:p>
  </w:comment>
  <w:comment w:id="10" w:author="Joey Yu" w:date="2017-01-16T00:30:00Z" w:initials="">
    <w:p w14:paraId="2AAFF8A0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polish flag is worse</w:t>
      </w:r>
    </w:p>
  </w:comment>
  <w:comment w:id="28" w:author="Joey Yu" w:date="2017-01-16T00:21:00Z" w:initials="">
    <w:p w14:paraId="3BE1CDB2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lmao the</w:t>
      </w:r>
      <w:r>
        <w:rPr>
          <w:color w:val="000000"/>
        </w:rPr>
        <w:t xml:space="preserve"> worst flag to put on a white background</w:t>
      </w:r>
    </w:p>
  </w:comment>
  <w:comment w:id="29" w:author="Joey Yu" w:date="2017-01-16T00:21:00Z" w:initials="">
    <w:p w14:paraId="609CE8A6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nice commenting on it gives it a border</w:t>
      </w:r>
    </w:p>
  </w:comment>
  <w:comment w:id="70" w:author="Victor" w:date="2017-01-16T00:28:00Z" w:initials="">
    <w:p w14:paraId="7E9610FA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russia looks weird on white too</w:t>
      </w:r>
    </w:p>
  </w:comment>
  <w:comment w:id="71" w:author="Joey Yu" w:date="2017-01-16T00:30:00Z" w:initials="">
    <w:p w14:paraId="5E163D81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polish flag is worse</w:t>
      </w:r>
    </w:p>
  </w:comment>
  <w:comment w:id="113" w:author="Joey Yu" w:date="2017-01-16T00:32:00Z" w:initials="">
    <w:p w14:paraId="16427347" w14:textId="77777777" w:rsidR="00B47F89" w:rsidRDefault="00AF4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Maybe change this to host company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8D18EB" w15:done="0"/>
  <w15:commentEx w15:paraId="6C019E6C" w15:done="0"/>
  <w15:commentEx w15:paraId="15279823" w15:done="0"/>
  <w15:commentEx w15:paraId="2B0436C8" w15:done="0"/>
  <w15:commentEx w15:paraId="5BB655BF" w15:done="0"/>
  <w15:commentEx w15:paraId="7D0457F9" w15:done="0"/>
  <w15:commentEx w15:paraId="2AAFF8A0" w15:done="0"/>
  <w15:commentEx w15:paraId="3BE1CDB2" w15:done="0"/>
  <w15:commentEx w15:paraId="609CE8A6" w15:done="0"/>
  <w15:commentEx w15:paraId="7E9610FA" w15:done="0"/>
  <w15:commentEx w15:paraId="5E163D81" w15:done="0"/>
  <w15:commentEx w15:paraId="164273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8D18EB" w16cid:durableId="242B2455"/>
  <w16cid:commentId w16cid:paraId="6C019E6C" w16cid:durableId="242B2456"/>
  <w16cid:commentId w16cid:paraId="15279823" w16cid:durableId="242B2457"/>
  <w16cid:commentId w16cid:paraId="2B0436C8" w16cid:durableId="242B2458"/>
  <w16cid:commentId w16cid:paraId="5BB655BF" w16cid:durableId="242B2459"/>
  <w16cid:commentId w16cid:paraId="7D0457F9" w16cid:durableId="242B245A"/>
  <w16cid:commentId w16cid:paraId="2AAFF8A0" w16cid:durableId="242B245B"/>
  <w16cid:commentId w16cid:paraId="3BE1CDB2" w16cid:durableId="242B245C"/>
  <w16cid:commentId w16cid:paraId="609CE8A6" w16cid:durableId="242B245D"/>
  <w16cid:commentId w16cid:paraId="7E9610FA" w16cid:durableId="242B245E"/>
  <w16cid:commentId w16cid:paraId="5E163D81" w16cid:durableId="242B245F"/>
  <w16cid:commentId w16cid:paraId="16427347" w16cid:durableId="242B24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F89"/>
    <w:rsid w:val="00AF4516"/>
    <w:rsid w:val="00B4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CDCBD"/>
  <w15:docId w15:val="{50D3D17A-8318-A440-80D7-1FA20165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hyperlink" Target="http://woburnchallenge.com" TargetMode="External"/><Relationship Id="rId26" Type="http://schemas.openxmlformats.org/officeDocument/2006/relationships/image" Target="media/image9.jpg"/><Relationship Id="rId39" Type="http://schemas.openxmlformats.org/officeDocument/2006/relationships/image" Target="media/image20.png"/><Relationship Id="rId21" Type="http://schemas.openxmlformats.org/officeDocument/2006/relationships/hyperlink" Target="https://www.codechef.com/" TargetMode="Externa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hyperlink" Target="http://clist.by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dmoj.ca" TargetMode="External"/><Relationship Id="rId29" Type="http://schemas.openxmlformats.org/officeDocument/2006/relationships/image" Target="media/image10.png"/><Relationship Id="rId41" Type="http://schemas.openxmlformats.org/officeDocument/2006/relationships/hyperlink" Target="https://code.google.com/codejam/" TargetMode="Externa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microsoft.com/office/2011/relationships/commentsExtended" Target="commentsExtended.xml"/><Relationship Id="rId15" Type="http://schemas.openxmlformats.org/officeDocument/2006/relationships/hyperlink" Target="http://hsin.hr/coci" TargetMode="External"/><Relationship Id="rId23" Type="http://schemas.openxmlformats.org/officeDocument/2006/relationships/hyperlink" Target="https://open.kattis.com/" TargetMode="External"/><Relationship Id="rId28" Type="http://schemas.openxmlformats.org/officeDocument/2006/relationships/hyperlink" Target="https://csacademy.com" TargetMode="External"/><Relationship Id="rId36" Type="http://schemas.openxmlformats.org/officeDocument/2006/relationships/image" Target="media/image17.png"/><Relationship Id="rId10" Type="http://schemas.openxmlformats.org/officeDocument/2006/relationships/hyperlink" Target="http://arena.topcoder.com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" Type="http://schemas.openxmlformats.org/officeDocument/2006/relationships/comments" Target="comments.xml"/><Relationship Id="rId9" Type="http://schemas.openxmlformats.org/officeDocument/2006/relationships/image" Target="media/image1.png"/><Relationship Id="rId14" Type="http://schemas.openxmlformats.org/officeDocument/2006/relationships/hyperlink" Target="http://usaco.or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acm.sgu.ru/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hyperlink" Target="http://codeforces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tcoder.jp" TargetMode="External"/><Relationship Id="rId17" Type="http://schemas.openxmlformats.org/officeDocument/2006/relationships/hyperlink" Target="http://wcipeg.com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Eddie Gao (Y10)</cp:lastModifiedBy>
  <cp:revision>2</cp:revision>
  <dcterms:created xsi:type="dcterms:W3CDTF">2021-04-21T14:23:00Z</dcterms:created>
  <dcterms:modified xsi:type="dcterms:W3CDTF">2021-04-21T14:23:00Z</dcterms:modified>
</cp:coreProperties>
</file>